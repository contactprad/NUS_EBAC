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26" w:rsidRPr="00676126" w:rsidRDefault="00676126" w:rsidP="00A87166">
      <w:pPr>
        <w:rPr>
          <w:ins w:id="0" w:author="Pradeep Kumar" w:date="2017-03-03T23:30:00Z"/>
          <w:b/>
          <w:bCs/>
          <w:u w:val="single"/>
          <w:rPrChange w:id="1" w:author="Pradeep Kumar" w:date="2017-03-03T23:40:00Z">
            <w:rPr>
              <w:ins w:id="2" w:author="Pradeep Kumar" w:date="2017-03-03T23:30:00Z"/>
            </w:rPr>
          </w:rPrChange>
        </w:rPr>
      </w:pPr>
      <w:ins w:id="3" w:author="Pradeep Kumar" w:date="2017-03-03T23:30:00Z">
        <w:r w:rsidRPr="00676126">
          <w:rPr>
            <w:b/>
            <w:bCs/>
            <w:u w:val="single"/>
            <w:rPrChange w:id="4" w:author="Pradeep Kumar" w:date="2017-03-03T23:40:00Z">
              <w:rPr/>
            </w:rPrChange>
          </w:rPr>
          <w:t>PRADEEP</w:t>
        </w:r>
      </w:ins>
    </w:p>
    <w:p w:rsidR="00676126" w:rsidRDefault="00676126" w:rsidP="00A87166">
      <w:pPr>
        <w:rPr>
          <w:ins w:id="5" w:author="Pradeep Kumar" w:date="2017-03-03T23:31:00Z"/>
        </w:rPr>
      </w:pPr>
      <w:ins w:id="6" w:author="Pradeep Kumar" w:date="2017-03-03T23:30:00Z">
        <w:r>
          <w:t>Hi Everyone, Thanks for taking time to listen to our report on our Intervention to promote Active Ageing.</w:t>
        </w:r>
      </w:ins>
    </w:p>
    <w:p w:rsidR="00676126" w:rsidRDefault="00676126" w:rsidP="00A87166">
      <w:pPr>
        <w:rPr>
          <w:ins w:id="7" w:author="Pradeep Kumar" w:date="2017-03-03T23:30:00Z"/>
        </w:rPr>
      </w:pPr>
    </w:p>
    <w:p w:rsidR="00676126" w:rsidRPr="00676126" w:rsidRDefault="00676126" w:rsidP="00A87166">
      <w:pPr>
        <w:rPr>
          <w:ins w:id="8" w:author="Pradeep Kumar" w:date="2017-03-03T23:30:00Z"/>
          <w:rPrChange w:id="9" w:author="Pradeep Kumar" w:date="2017-03-03T23:30:00Z">
            <w:rPr>
              <w:ins w:id="10" w:author="Pradeep Kumar" w:date="2017-03-03T23:30:00Z"/>
              <w:strike/>
            </w:rPr>
          </w:rPrChange>
        </w:rPr>
      </w:pPr>
      <w:ins w:id="11" w:author="Pradeep Kumar" w:date="2017-03-03T23:31:00Z">
        <w:r>
          <w:t xml:space="preserve">Before We start, let me introduce you my team and myself. I am Pradeep, and we have Muni, Min Ma, and </w:t>
        </w:r>
        <w:proofErr w:type="spellStart"/>
        <w:r>
          <w:t>Weiyu</w:t>
        </w:r>
        <w:proofErr w:type="spellEnd"/>
        <w:r>
          <w:t xml:space="preserve"> Zheng</w:t>
        </w:r>
      </w:ins>
      <w:ins w:id="12" w:author="Pradeep Kumar" w:date="2017-03-03T23:33:00Z">
        <w:r>
          <w:t xml:space="preserve">. We are Team Fusion as we are mixture of Full time and Part time student </w:t>
        </w:r>
        <w:r>
          <w:sym w:font="Wingdings" w:char="F04A"/>
        </w:r>
        <w:r>
          <w:sym w:font="Wingdings" w:char="F04A"/>
        </w:r>
      </w:ins>
      <w:ins w:id="13" w:author="Pradeep Kumar" w:date="2017-03-03T23:31:00Z">
        <w:r>
          <w:t xml:space="preserve">  </w:t>
        </w:r>
      </w:ins>
    </w:p>
    <w:p w:rsidR="00676126" w:rsidRDefault="00676126" w:rsidP="00A87166">
      <w:pPr>
        <w:rPr>
          <w:ins w:id="14" w:author="Pradeep Kumar" w:date="2017-03-03T23:33:00Z"/>
          <w:strike/>
        </w:rPr>
      </w:pPr>
    </w:p>
    <w:p w:rsidR="00676126" w:rsidRDefault="00676126" w:rsidP="00A87166">
      <w:pPr>
        <w:rPr>
          <w:ins w:id="15" w:author="Pradeep Kumar" w:date="2017-03-03T23:34:00Z"/>
        </w:rPr>
      </w:pPr>
      <w:ins w:id="16" w:author="Pradeep Kumar" w:date="2017-03-03T23:34:00Z">
        <w:r>
          <w:t xml:space="preserve">Alright, let’s start. </w:t>
        </w:r>
      </w:ins>
    </w:p>
    <w:p w:rsidR="00676126" w:rsidRDefault="00676126" w:rsidP="00A87166">
      <w:pPr>
        <w:rPr>
          <w:ins w:id="17" w:author="Pradeep Kumar" w:date="2017-03-03T23:34:00Z"/>
        </w:rPr>
      </w:pPr>
    </w:p>
    <w:p w:rsidR="00676126" w:rsidRDefault="00676126" w:rsidP="00A87166">
      <w:pPr>
        <w:rPr>
          <w:ins w:id="18" w:author="Pradeep Kumar" w:date="2017-03-03T23:34:00Z"/>
        </w:rPr>
      </w:pPr>
      <w:ins w:id="19" w:author="Pradeep Kumar" w:date="2017-03-03T23:34:00Z">
        <w:r>
          <w:t xml:space="preserve">We will present this report in typical 4 phases. </w:t>
        </w:r>
      </w:ins>
    </w:p>
    <w:p w:rsidR="00676126" w:rsidRDefault="00676126">
      <w:pPr>
        <w:pStyle w:val="ListParagraph"/>
        <w:rPr>
          <w:ins w:id="20" w:author="Pradeep Kumar" w:date="2017-03-03T23:35:00Z"/>
        </w:rPr>
        <w:pPrChange w:id="21" w:author="Pradeep Kumar" w:date="2017-03-03T23:35:00Z">
          <w:pPr/>
        </w:pPrChange>
      </w:pPr>
      <w:ins w:id="22" w:author="Pradeep Kumar" w:date="2017-03-03T23:35:00Z">
        <w:r>
          <w:t>Phase 1</w:t>
        </w:r>
      </w:ins>
    </w:p>
    <w:p w:rsidR="00676126" w:rsidRDefault="00676126">
      <w:pPr>
        <w:pStyle w:val="ListParagraph"/>
        <w:numPr>
          <w:ilvl w:val="0"/>
          <w:numId w:val="1"/>
        </w:numPr>
        <w:rPr>
          <w:ins w:id="23" w:author="Pradeep Kumar" w:date="2017-03-03T23:34:00Z"/>
        </w:rPr>
        <w:pPrChange w:id="24" w:author="Pradeep Kumar" w:date="2017-03-03T23:34:00Z">
          <w:pPr/>
        </w:pPrChange>
      </w:pPr>
      <w:ins w:id="25" w:author="Pradeep Kumar" w:date="2017-03-03T23:34:00Z">
        <w:r>
          <w:t>Understand Active Ageing</w:t>
        </w:r>
      </w:ins>
    </w:p>
    <w:p w:rsidR="00676126" w:rsidRDefault="00676126">
      <w:pPr>
        <w:pStyle w:val="ListParagraph"/>
        <w:numPr>
          <w:ilvl w:val="0"/>
          <w:numId w:val="1"/>
        </w:numPr>
        <w:rPr>
          <w:ins w:id="26" w:author="Pradeep Kumar" w:date="2017-03-03T23:35:00Z"/>
        </w:rPr>
        <w:pPrChange w:id="27" w:author="Pradeep Kumar" w:date="2017-03-03T23:34:00Z">
          <w:pPr/>
        </w:pPrChange>
      </w:pPr>
      <w:ins w:id="28" w:author="Pradeep Kumar" w:date="2017-03-03T23:35:00Z">
        <w:r>
          <w:t>Brainstorm the initial area we want to help</w:t>
        </w:r>
      </w:ins>
    </w:p>
    <w:p w:rsidR="00676126" w:rsidRDefault="00676126">
      <w:pPr>
        <w:pStyle w:val="ListParagraph"/>
        <w:rPr>
          <w:ins w:id="29" w:author="Pradeep Kumar" w:date="2017-03-03T23:36:00Z"/>
        </w:rPr>
        <w:pPrChange w:id="30" w:author="Pradeep Kumar" w:date="2017-03-03T23:35:00Z">
          <w:pPr/>
        </w:pPrChange>
      </w:pPr>
    </w:p>
    <w:p w:rsidR="00676126" w:rsidRDefault="00676126">
      <w:pPr>
        <w:pStyle w:val="ListParagraph"/>
        <w:rPr>
          <w:ins w:id="31" w:author="Pradeep Kumar" w:date="2017-03-03T23:35:00Z"/>
        </w:rPr>
        <w:pPrChange w:id="32" w:author="Pradeep Kumar" w:date="2017-03-03T23:35:00Z">
          <w:pPr/>
        </w:pPrChange>
      </w:pPr>
      <w:ins w:id="33" w:author="Pradeep Kumar" w:date="2017-03-03T23:35:00Z">
        <w:r>
          <w:t>Phase 2</w:t>
        </w:r>
      </w:ins>
    </w:p>
    <w:p w:rsidR="00676126" w:rsidRDefault="00676126">
      <w:pPr>
        <w:pStyle w:val="ListParagraph"/>
        <w:rPr>
          <w:ins w:id="34" w:author="Pradeep Kumar" w:date="2017-03-03T23:35:00Z"/>
        </w:rPr>
        <w:pPrChange w:id="35" w:author="Pradeep Kumar" w:date="2017-03-03T23:35:00Z">
          <w:pPr/>
        </w:pPrChange>
      </w:pPr>
      <w:ins w:id="36" w:author="Pradeep Kumar" w:date="2017-03-03T23:35:00Z">
        <w:r>
          <w:t>Design, conduct and analyze interview</w:t>
        </w:r>
      </w:ins>
    </w:p>
    <w:p w:rsidR="00676126" w:rsidRDefault="00676126">
      <w:pPr>
        <w:pStyle w:val="ListParagraph"/>
        <w:rPr>
          <w:ins w:id="37" w:author="Pradeep Kumar" w:date="2017-03-03T23:36:00Z"/>
        </w:rPr>
        <w:pPrChange w:id="38" w:author="Pradeep Kumar" w:date="2017-03-03T23:35:00Z">
          <w:pPr/>
        </w:pPrChange>
      </w:pPr>
    </w:p>
    <w:p w:rsidR="00676126" w:rsidRDefault="00676126">
      <w:pPr>
        <w:pStyle w:val="ListParagraph"/>
        <w:rPr>
          <w:ins w:id="39" w:author="Pradeep Kumar" w:date="2017-03-03T23:35:00Z"/>
        </w:rPr>
        <w:pPrChange w:id="40" w:author="Pradeep Kumar" w:date="2017-03-03T23:35:00Z">
          <w:pPr/>
        </w:pPrChange>
      </w:pPr>
      <w:ins w:id="41" w:author="Pradeep Kumar" w:date="2017-03-03T23:35:00Z">
        <w:r>
          <w:t>Phase 3</w:t>
        </w:r>
      </w:ins>
    </w:p>
    <w:p w:rsidR="00676126" w:rsidRDefault="00676126">
      <w:pPr>
        <w:ind w:left="300" w:firstLine="420"/>
        <w:rPr>
          <w:ins w:id="42" w:author="Pradeep Kumar" w:date="2017-03-03T23:35:00Z"/>
        </w:rPr>
        <w:pPrChange w:id="43" w:author="Pradeep Kumar" w:date="2017-03-03T23:36:00Z">
          <w:pPr/>
        </w:pPrChange>
      </w:pPr>
      <w:ins w:id="44" w:author="Pradeep Kumar" w:date="2017-03-03T23:35:00Z">
        <w:r>
          <w:t>Design, conduct and analyze Surveys</w:t>
        </w:r>
      </w:ins>
      <w:ins w:id="45" w:author="Pradeep Kumar" w:date="2017-03-03T23:36:00Z">
        <w:r>
          <w:t xml:space="preserve"> to understand user’s view </w:t>
        </w:r>
      </w:ins>
    </w:p>
    <w:p w:rsidR="00676126" w:rsidRDefault="00676126">
      <w:pPr>
        <w:pStyle w:val="ListParagraph"/>
        <w:rPr>
          <w:ins w:id="46" w:author="Pradeep Kumar" w:date="2017-03-03T23:36:00Z"/>
        </w:rPr>
        <w:pPrChange w:id="47" w:author="Pradeep Kumar" w:date="2017-03-03T23:35:00Z">
          <w:pPr/>
        </w:pPrChange>
      </w:pPr>
    </w:p>
    <w:p w:rsidR="00676126" w:rsidRDefault="00676126">
      <w:pPr>
        <w:pStyle w:val="ListParagraph"/>
        <w:rPr>
          <w:ins w:id="48" w:author="Pradeep Kumar" w:date="2017-03-03T23:36:00Z"/>
        </w:rPr>
        <w:pPrChange w:id="49" w:author="Pradeep Kumar" w:date="2017-03-03T23:35:00Z">
          <w:pPr/>
        </w:pPrChange>
      </w:pPr>
      <w:ins w:id="50" w:author="Pradeep Kumar" w:date="2017-03-03T23:36:00Z">
        <w:r>
          <w:t>Phase 4</w:t>
        </w:r>
      </w:ins>
    </w:p>
    <w:p w:rsidR="00676126" w:rsidRPr="00676126" w:rsidRDefault="00676126">
      <w:pPr>
        <w:pStyle w:val="ListParagraph"/>
        <w:rPr>
          <w:ins w:id="51" w:author="Pradeep Kumar" w:date="2017-03-03T23:30:00Z"/>
          <w:rPrChange w:id="52" w:author="Pradeep Kumar" w:date="2017-03-03T23:34:00Z">
            <w:rPr>
              <w:ins w:id="53" w:author="Pradeep Kumar" w:date="2017-03-03T23:30:00Z"/>
              <w:strike/>
            </w:rPr>
          </w:rPrChange>
        </w:rPr>
        <w:pPrChange w:id="54" w:author="Pradeep Kumar" w:date="2017-03-03T23:35:00Z">
          <w:pPr/>
        </w:pPrChange>
      </w:pPr>
      <w:ins w:id="55" w:author="Pradeep Kumar" w:date="2017-03-03T23:37:00Z">
        <w:r>
          <w:t>Develop the User Personas and Product prototype to promote Active Ageing.</w:t>
        </w:r>
      </w:ins>
    </w:p>
    <w:p w:rsidR="00676126" w:rsidRDefault="00676126" w:rsidP="00A87166">
      <w:pPr>
        <w:rPr>
          <w:ins w:id="56" w:author="Pradeep Kumar" w:date="2017-03-03T23:37:00Z"/>
        </w:rPr>
      </w:pPr>
    </w:p>
    <w:p w:rsidR="00676126" w:rsidRDefault="00676126" w:rsidP="00A87166">
      <w:pPr>
        <w:rPr>
          <w:ins w:id="57" w:author="Pradeep Kumar" w:date="2017-03-03T23:38:00Z"/>
        </w:rPr>
      </w:pPr>
      <w:ins w:id="58" w:author="Pradeep Kumar" w:date="2017-03-03T23:37:00Z">
        <w:r>
          <w:t>To understand Active Agein</w:t>
        </w:r>
      </w:ins>
      <w:ins w:id="59" w:author="Pradeep Kumar" w:date="2017-03-03T23:40:00Z">
        <w:r w:rsidR="003C44B8">
          <w:t>g definition</w:t>
        </w:r>
      </w:ins>
      <w:ins w:id="60" w:author="Pradeep Kumar" w:date="2017-03-03T23:37:00Z">
        <w:r>
          <w:t xml:space="preserve">, we looked through at WHO website. It says </w:t>
        </w:r>
      </w:ins>
      <w:ins w:id="61" w:author="Pradeep Kumar" w:date="2017-03-03T23:38:00Z">
        <w:r>
          <w:t>“….”</w:t>
        </w:r>
      </w:ins>
    </w:p>
    <w:p w:rsidR="00676126" w:rsidRDefault="00676126" w:rsidP="00A87166">
      <w:pPr>
        <w:rPr>
          <w:ins w:id="62" w:author="Pradeep Kumar" w:date="2017-03-03T23:40:00Z"/>
        </w:rPr>
      </w:pPr>
    </w:p>
    <w:p w:rsidR="00676126" w:rsidRDefault="00676126" w:rsidP="00A87166">
      <w:pPr>
        <w:rPr>
          <w:ins w:id="63" w:author="Pradeep Kumar" w:date="2017-03-03T23:40:00Z"/>
        </w:rPr>
      </w:pPr>
      <w:ins w:id="64" w:author="Pradeep Kumar" w:date="2017-03-03T23:38:00Z">
        <w:r>
          <w:t xml:space="preserve">From this definition, we brainstormed and agreed that we want to look at social participation and financial security aspects of Active Ageing. we </w:t>
        </w:r>
      </w:ins>
      <w:ins w:id="65" w:author="Pradeep Kumar" w:date="2017-03-03T23:39:00Z">
        <w:r>
          <w:t xml:space="preserve">formed </w:t>
        </w:r>
      </w:ins>
      <w:ins w:id="66" w:author="Pradeep Kumar" w:date="2017-03-03T23:38:00Z">
        <w:r>
          <w:t>the idea of improving the work opportunities through technology.</w:t>
        </w:r>
      </w:ins>
      <w:ins w:id="67" w:author="Pradeep Kumar" w:date="2017-03-03T23:39:00Z">
        <w:r>
          <w:t xml:space="preserve"> </w:t>
        </w:r>
      </w:ins>
    </w:p>
    <w:p w:rsidR="00676126" w:rsidRDefault="00676126" w:rsidP="00A87166">
      <w:pPr>
        <w:rPr>
          <w:ins w:id="68" w:author="Pradeep Kumar" w:date="2017-03-03T23:40:00Z"/>
        </w:rPr>
      </w:pPr>
    </w:p>
    <w:p w:rsidR="00676126" w:rsidRPr="00676126" w:rsidRDefault="00676126" w:rsidP="00A87166">
      <w:pPr>
        <w:rPr>
          <w:ins w:id="69" w:author="Pradeep Kumar" w:date="2017-03-03T23:37:00Z"/>
          <w:rPrChange w:id="70" w:author="Pradeep Kumar" w:date="2017-03-03T23:37:00Z">
            <w:rPr>
              <w:ins w:id="71" w:author="Pradeep Kumar" w:date="2017-03-03T23:37:00Z"/>
              <w:strike/>
            </w:rPr>
          </w:rPrChange>
        </w:rPr>
      </w:pPr>
      <w:proofErr w:type="gramStart"/>
      <w:ins w:id="72" w:author="Pradeep Kumar" w:date="2017-03-03T23:39:00Z">
        <w:r>
          <w:t>With this in mind, we</w:t>
        </w:r>
        <w:proofErr w:type="gramEnd"/>
        <w:r>
          <w:t xml:space="preserve"> moved to Phase 2 which was interview section. I will </w:t>
        </w:r>
      </w:ins>
      <w:ins w:id="73" w:author="Pradeep Kumar" w:date="2017-03-03T23:41:00Z">
        <w:r w:rsidR="007B3C54">
          <w:t xml:space="preserve">now </w:t>
        </w:r>
      </w:ins>
      <w:ins w:id="74" w:author="Pradeep Kumar" w:date="2017-03-03T23:39:00Z">
        <w:r>
          <w:t>invite Min Ma to talk about it.</w:t>
        </w:r>
      </w:ins>
    </w:p>
    <w:p w:rsidR="00676126" w:rsidRDefault="00676126" w:rsidP="00A87166">
      <w:pPr>
        <w:rPr>
          <w:ins w:id="75" w:author="Pradeep Kumar" w:date="2017-03-03T23:30:00Z"/>
          <w:strike/>
        </w:rPr>
      </w:pPr>
    </w:p>
    <w:p w:rsidR="00A87166" w:rsidRPr="00B305C3" w:rsidRDefault="00A87166" w:rsidP="00A87166">
      <w:pPr>
        <w:rPr>
          <w:strike/>
          <w:rPrChange w:id="76" w:author="Pradeep Kumar" w:date="2017-03-03T23:09:00Z">
            <w:rPr/>
          </w:rPrChange>
        </w:rPr>
      </w:pPr>
      <w:r w:rsidRPr="00B305C3">
        <w:rPr>
          <w:strike/>
          <w:rPrChange w:id="77" w:author="Pradeep Kumar" w:date="2017-03-03T23:09:00Z">
            <w:rPr/>
          </w:rPrChange>
        </w:rPr>
        <w:t xml:space="preserve">After discussion, we choose serval aspects to promote aging people. </w:t>
      </w:r>
      <w:proofErr w:type="spellStart"/>
      <w:r w:rsidRPr="00B305C3">
        <w:rPr>
          <w:strike/>
          <w:rPrChange w:id="78" w:author="Pradeep Kumar" w:date="2017-03-03T23:09:00Z">
            <w:rPr/>
          </w:rPrChange>
        </w:rPr>
        <w:t>e.</w:t>
      </w:r>
      <w:proofErr w:type="gramStart"/>
      <w:r w:rsidRPr="00B305C3">
        <w:rPr>
          <w:strike/>
          <w:rPrChange w:id="79" w:author="Pradeep Kumar" w:date="2017-03-03T23:09:00Z">
            <w:rPr/>
          </w:rPrChange>
        </w:rPr>
        <w:t>g.Art</w:t>
      </w:r>
      <w:proofErr w:type="spellEnd"/>
      <w:proofErr w:type="gramEnd"/>
      <w:r w:rsidRPr="00B305C3">
        <w:rPr>
          <w:strike/>
          <w:rPrChange w:id="80" w:author="Pradeep Kumar" w:date="2017-03-03T23:09:00Z">
            <w:rPr/>
          </w:rPrChange>
        </w:rPr>
        <w:t xml:space="preserve"> and cultural Learning Opportunities, some access like removing tech barrier or  Gain Job opportunities.</w:t>
      </w:r>
    </w:p>
    <w:p w:rsidR="00B305C3" w:rsidRDefault="00B305C3" w:rsidP="00A87166"/>
    <w:p w:rsidR="00676126" w:rsidRPr="00676126" w:rsidRDefault="00676126" w:rsidP="00A87166">
      <w:pPr>
        <w:rPr>
          <w:ins w:id="81" w:author="Pradeep Kumar" w:date="2017-03-03T23:40:00Z"/>
          <w:b/>
          <w:bCs/>
          <w:u w:val="single"/>
          <w:rPrChange w:id="82" w:author="Pradeep Kumar" w:date="2017-03-03T23:40:00Z">
            <w:rPr>
              <w:ins w:id="83" w:author="Pradeep Kumar" w:date="2017-03-03T23:40:00Z"/>
            </w:rPr>
          </w:rPrChange>
        </w:rPr>
      </w:pPr>
      <w:ins w:id="84" w:author="Pradeep Kumar" w:date="2017-03-03T23:40:00Z">
        <w:r w:rsidRPr="00676126">
          <w:rPr>
            <w:b/>
            <w:bCs/>
            <w:u w:val="single"/>
            <w:rPrChange w:id="85" w:author="Pradeep Kumar" w:date="2017-03-03T23:40:00Z">
              <w:rPr/>
            </w:rPrChange>
          </w:rPr>
          <w:t>Min Ma</w:t>
        </w:r>
      </w:ins>
    </w:p>
    <w:p w:rsidR="00B305C3" w:rsidRDefault="00B305C3" w:rsidP="00A87166">
      <w:pPr>
        <w:rPr>
          <w:ins w:id="86" w:author="Pradeep Kumar" w:date="2017-03-03T23:10:00Z"/>
        </w:rPr>
      </w:pPr>
      <w:ins w:id="87" w:author="Pradeep Kumar" w:date="2017-03-03T23:10:00Z">
        <w:r>
          <w:t xml:space="preserve">In the phase 2 which was to conduct interviews, we chose 12 samples based on </w:t>
        </w:r>
      </w:ins>
      <w:ins w:id="88" w:author="Pradeep Kumar" w:date="2017-03-03T23:11:00Z">
        <w:r>
          <w:t>convenience sampling. We conducted about 12 interviews for people aged between 45 and 70 years. They comprised of different portfolios like Public Sector employee, Businessman, Housewife etc.</w:t>
        </w:r>
      </w:ins>
    </w:p>
    <w:p w:rsidR="00B305C3" w:rsidRDefault="00B305C3" w:rsidP="00A87166">
      <w:pPr>
        <w:rPr>
          <w:ins w:id="89" w:author="Pradeep Kumar" w:date="2017-03-03T23:12:00Z"/>
        </w:rPr>
      </w:pPr>
      <w:ins w:id="90" w:author="Pradeep Kumar" w:date="2017-03-03T23:12:00Z">
        <w:r>
          <w:t>They comprised mainly of family, relatives, landlords.</w:t>
        </w:r>
      </w:ins>
    </w:p>
    <w:p w:rsidR="00B305C3" w:rsidRDefault="00B305C3" w:rsidP="00A87166">
      <w:pPr>
        <w:rPr>
          <w:ins w:id="91" w:author="Pradeep Kumar" w:date="2017-03-03T23:13:00Z"/>
        </w:rPr>
      </w:pPr>
    </w:p>
    <w:p w:rsidR="00A87166" w:rsidDel="00B305C3" w:rsidRDefault="00B305C3" w:rsidP="00A87166">
      <w:pPr>
        <w:rPr>
          <w:del w:id="92" w:author="Pradeep Kumar" w:date="2017-03-03T23:13:00Z"/>
        </w:rPr>
      </w:pPr>
      <w:ins w:id="93" w:author="Pradeep Kumar" w:date="2017-03-03T23:13:00Z">
        <w:r>
          <w:t xml:space="preserve">In the interview, we collected information about their past work experience, and current </w:t>
        </w:r>
      </w:ins>
      <w:ins w:id="94" w:author="Pradeep Kumar" w:date="2017-03-03T23:14:00Z">
        <w:r>
          <w:t xml:space="preserve">daily routine. In addition to that we asked them about the online experiences, challenges and fear of </w:t>
        </w:r>
        <w:r>
          <w:lastRenderedPageBreak/>
          <w:t>using internet.</w:t>
        </w:r>
      </w:ins>
      <w:del w:id="95" w:author="Pradeep Kumar" w:date="2017-03-03T23:13:00Z">
        <w:r w:rsidR="00A87166" w:rsidDel="00B305C3">
          <w:delText>So based on these, we conduct about 12 interviews on old people like our relatives and landlord or colleagues.</w:delText>
        </w:r>
      </w:del>
    </w:p>
    <w:p w:rsidR="00A87166" w:rsidRDefault="00A87166" w:rsidP="00A87166"/>
    <w:p w:rsidR="00A87166" w:rsidRPr="00B305C3" w:rsidRDefault="00A87166" w:rsidP="00A87166">
      <w:pPr>
        <w:rPr>
          <w:strike/>
          <w:rPrChange w:id="96" w:author="Pradeep Kumar" w:date="2017-03-03T23:15:00Z">
            <w:rPr/>
          </w:rPrChange>
        </w:rPr>
      </w:pPr>
      <w:r w:rsidRPr="00B305C3">
        <w:rPr>
          <w:strike/>
          <w:rPrChange w:id="97" w:author="Pradeep Kumar" w:date="2017-03-03T23:15:00Z">
            <w:rPr/>
          </w:rPrChange>
        </w:rPr>
        <w:t xml:space="preserve">Also the interview questions are mainly </w:t>
      </w:r>
      <w:proofErr w:type="spellStart"/>
      <w:r w:rsidRPr="00B305C3">
        <w:rPr>
          <w:strike/>
          <w:rPrChange w:id="98" w:author="Pradeep Kumar" w:date="2017-03-03T23:15:00Z">
            <w:rPr/>
          </w:rPrChange>
        </w:rPr>
        <w:t>foucus</w:t>
      </w:r>
      <w:proofErr w:type="spellEnd"/>
      <w:r w:rsidRPr="00B305C3">
        <w:rPr>
          <w:strike/>
          <w:rPrChange w:id="99" w:author="Pradeep Kumar" w:date="2017-03-03T23:15:00Z">
            <w:rPr/>
          </w:rPrChange>
        </w:rPr>
        <w:t xml:space="preserve"> on their daily routine (doing </w:t>
      </w:r>
      <w:proofErr w:type="spellStart"/>
      <w:proofErr w:type="gramStart"/>
      <w:r w:rsidRPr="00B305C3">
        <w:rPr>
          <w:strike/>
          <w:rPrChange w:id="100" w:author="Pradeep Kumar" w:date="2017-03-03T23:15:00Z">
            <w:rPr/>
          </w:rPrChange>
        </w:rPr>
        <w:t>yoga,painting</w:t>
      </w:r>
      <w:proofErr w:type="spellEnd"/>
      <w:proofErr w:type="gramEnd"/>
      <w:r w:rsidRPr="00B305C3">
        <w:rPr>
          <w:strike/>
          <w:rPrChange w:id="101" w:author="Pradeep Kumar" w:date="2017-03-03T23:15:00Z">
            <w:rPr/>
          </w:rPrChange>
        </w:rPr>
        <w:t xml:space="preserve"> or something),profession ,and working experience, or are they facing any tech challenges during work.</w:t>
      </w:r>
    </w:p>
    <w:p w:rsidR="00A87166" w:rsidRDefault="00A87166" w:rsidP="00A87166"/>
    <w:p w:rsidR="00A87166" w:rsidRDefault="00A87166" w:rsidP="00A87166">
      <w:r>
        <w:t xml:space="preserve">After interview, we </w:t>
      </w:r>
      <w:del w:id="102" w:author="Pradeep Kumar" w:date="2017-03-03T23:16:00Z">
        <w:r w:rsidDel="00B305C3">
          <w:delText>combined and analysed</w:delText>
        </w:r>
      </w:del>
      <w:ins w:id="103" w:author="Pradeep Kumar" w:date="2017-03-03T23:16:00Z">
        <w:r w:rsidR="00B305C3">
          <w:t>brainstormed</w:t>
        </w:r>
      </w:ins>
      <w:r>
        <w:t xml:space="preserve"> the results</w:t>
      </w:r>
      <w:ins w:id="104" w:author="Pradeep Kumar" w:date="2017-03-03T23:16:00Z">
        <w:r w:rsidR="00B305C3">
          <w:t xml:space="preserve">. We </w:t>
        </w:r>
      </w:ins>
      <w:del w:id="105" w:author="Pradeep Kumar" w:date="2017-03-03T23:16:00Z">
        <w:r w:rsidDel="00B305C3">
          <w:delText xml:space="preserve"> </w:delText>
        </w:r>
        <w:r w:rsidDel="00B305C3">
          <w:rPr>
            <w:rFonts w:hint="eastAsia"/>
          </w:rPr>
          <w:delText xml:space="preserve">and </w:delText>
        </w:r>
      </w:del>
      <w:r>
        <w:t xml:space="preserve">found </w:t>
      </w:r>
      <w:ins w:id="106" w:author="Pradeep Kumar" w:date="2017-03-03T23:16:00Z">
        <w:r w:rsidR="00B305C3">
          <w:t xml:space="preserve">out that </w:t>
        </w:r>
      </w:ins>
      <w:del w:id="107" w:author="Pradeep Kumar" w:date="2017-03-03T23:16:00Z">
        <w:r w:rsidDel="00B305C3">
          <w:delText xml:space="preserve">most </w:delText>
        </w:r>
      </w:del>
      <w:ins w:id="108" w:author="Pradeep Kumar" w:date="2017-03-03T23:16:00Z">
        <w:r w:rsidR="00B305C3">
          <w:t xml:space="preserve">majority </w:t>
        </w:r>
      </w:ins>
      <w:r>
        <w:t>of them are social</w:t>
      </w:r>
      <w:r>
        <w:rPr>
          <w:rFonts w:hint="eastAsia"/>
        </w:rPr>
        <w:t>ly</w:t>
      </w:r>
      <w:r>
        <w:t xml:space="preserve"> active online users</w:t>
      </w:r>
      <w:ins w:id="109" w:author="Pradeep Kumar" w:date="2017-03-03T23:16:00Z">
        <w:r w:rsidR="00B305C3">
          <w:t xml:space="preserve">. </w:t>
        </w:r>
      </w:ins>
      <w:ins w:id="110" w:author="Pradeep Kumar" w:date="2017-03-03T23:18:00Z">
        <w:r w:rsidR="00B305C3">
          <w:t>They would like to share their knowledge in exchange of money. But they were either unaware of the freelancing job sites or found them complex to use.</w:t>
        </w:r>
      </w:ins>
      <w:del w:id="111" w:author="Pradeep Kumar" w:date="2017-03-03T23:16:00Z">
        <w:r w:rsidDel="00B305C3">
          <w:delText xml:space="preserve"> and they are willing to share their expertise</w:delText>
        </w:r>
      </w:del>
    </w:p>
    <w:p w:rsidR="00A87166" w:rsidRDefault="00A87166" w:rsidP="00A87166"/>
    <w:p w:rsidR="0011477C" w:rsidRDefault="00A87166" w:rsidP="00A87166">
      <w:del w:id="112" w:author="Pradeep Kumar" w:date="2017-03-03T23:19:00Z">
        <w:r w:rsidDel="00CD2F2D">
          <w:delText>However they still have some challenges like don't know how to using freelancing wesite(like linkedin) and distrust online transation(like online banking).</w:delText>
        </w:r>
      </w:del>
      <w:ins w:id="113" w:author="Pradeep Kumar" w:date="2017-03-03T23:19:00Z">
        <w:r w:rsidR="00CD2F2D">
          <w:t xml:space="preserve">Despite of spending considerable time on Internet, they had fear of using online banking and afraid to operate on websites which asks for Credit card information. </w:t>
        </w:r>
      </w:ins>
    </w:p>
    <w:p w:rsidR="00A87166" w:rsidRDefault="00A87166" w:rsidP="00A87166"/>
    <w:p w:rsidR="00CD2F2D" w:rsidRDefault="00A87166" w:rsidP="00A87166">
      <w:pPr>
        <w:rPr>
          <w:ins w:id="114" w:author="Pradeep Kumar" w:date="2017-03-03T23:23:00Z"/>
        </w:rPr>
      </w:pPr>
      <w:del w:id="115" w:author="Pradeep Kumar" w:date="2017-03-03T23:20:00Z">
        <w:r w:rsidDel="00CD2F2D">
          <w:delText>N</w:delText>
        </w:r>
        <w:r w:rsidDel="00CD2F2D">
          <w:rPr>
            <w:rFonts w:hint="eastAsia"/>
          </w:rPr>
          <w:delText>ext let</w:delText>
        </w:r>
        <w:r w:rsidDel="00CD2F2D">
          <w:delText>’</w:delText>
        </w:r>
        <w:r w:rsidDel="00CD2F2D">
          <w:rPr>
            <w:rFonts w:hint="eastAsia"/>
          </w:rPr>
          <w:delText xml:space="preserve">s welcome </w:delText>
        </w:r>
      </w:del>
      <w:ins w:id="116" w:author="Pradeep Kumar" w:date="2017-03-03T23:20:00Z">
        <w:r w:rsidR="00CD2F2D">
          <w:t>With all the understandings from Interview we wanted to reach out to a bigger sample size and survey them</w:t>
        </w:r>
      </w:ins>
      <w:ins w:id="117" w:author="Pradeep Kumar" w:date="2017-03-03T23:47:00Z">
        <w:r w:rsidR="007737FB">
          <w:t xml:space="preserve"> to improve upon </w:t>
        </w:r>
        <w:proofErr w:type="spellStart"/>
        <w:r w:rsidR="007737FB">
          <w:t>our</w:t>
        </w:r>
        <w:bookmarkStart w:id="118" w:name="_GoBack"/>
        <w:bookmarkEnd w:id="118"/>
        <w:proofErr w:type="spellEnd"/>
        <w:r w:rsidR="007737FB">
          <w:t xml:space="preserve"> intervention</w:t>
        </w:r>
      </w:ins>
      <w:ins w:id="119" w:author="Pradeep Kumar" w:date="2017-03-03T23:23:00Z">
        <w:r w:rsidR="00CD2F2D">
          <w:t xml:space="preserve">. To speak about the Survey part, I welcome </w:t>
        </w:r>
        <w:proofErr w:type="spellStart"/>
        <w:r w:rsidR="00CD2F2D">
          <w:t>blake</w:t>
        </w:r>
        <w:proofErr w:type="spellEnd"/>
        <w:r w:rsidR="00CD2F2D">
          <w:t>.</w:t>
        </w:r>
      </w:ins>
    </w:p>
    <w:p w:rsidR="00CD2F2D" w:rsidRDefault="00CD2F2D" w:rsidP="00A87166">
      <w:pPr>
        <w:rPr>
          <w:ins w:id="120" w:author="Pradeep Kumar" w:date="2017-03-03T23:40:00Z"/>
        </w:rPr>
      </w:pPr>
    </w:p>
    <w:p w:rsidR="003C44B8" w:rsidRPr="003C44B8" w:rsidRDefault="003C44B8" w:rsidP="00A87166">
      <w:pPr>
        <w:rPr>
          <w:ins w:id="121" w:author="Pradeep Kumar" w:date="2017-03-03T23:23:00Z"/>
          <w:b/>
          <w:bCs/>
          <w:u w:val="single"/>
          <w:rPrChange w:id="122" w:author="Pradeep Kumar" w:date="2017-03-03T23:40:00Z">
            <w:rPr>
              <w:ins w:id="123" w:author="Pradeep Kumar" w:date="2017-03-03T23:23:00Z"/>
            </w:rPr>
          </w:rPrChange>
        </w:rPr>
      </w:pPr>
      <w:ins w:id="124" w:author="Pradeep Kumar" w:date="2017-03-03T23:40:00Z">
        <w:r w:rsidRPr="003C44B8">
          <w:rPr>
            <w:b/>
            <w:bCs/>
            <w:u w:val="single"/>
            <w:rPrChange w:id="125" w:author="Pradeep Kumar" w:date="2017-03-03T23:40:00Z">
              <w:rPr/>
            </w:rPrChange>
          </w:rPr>
          <w:t>BLAKE</w:t>
        </w:r>
      </w:ins>
    </w:p>
    <w:p w:rsidR="00CD2F2D" w:rsidRDefault="00CD2F2D" w:rsidP="00A87166">
      <w:pPr>
        <w:rPr>
          <w:ins w:id="126" w:author="Pradeep Kumar" w:date="2017-03-03T23:23:00Z"/>
        </w:rPr>
      </w:pPr>
      <w:ins w:id="127" w:author="Pradeep Kumar" w:date="2017-03-03T23:23:00Z">
        <w:r>
          <w:t xml:space="preserve">Hi Everyone, In the </w:t>
        </w:r>
        <w:r w:rsidRPr="003C44B8">
          <w:rPr>
            <w:b/>
            <w:bCs/>
            <w:rPrChange w:id="128" w:author="Pradeep Kumar" w:date="2017-03-03T23:40:00Z">
              <w:rPr/>
            </w:rPrChange>
          </w:rPr>
          <w:t>phase 3</w:t>
        </w:r>
        <w:r>
          <w:t xml:space="preserve"> which was to design</w:t>
        </w:r>
      </w:ins>
      <w:ins w:id="129" w:author="Pradeep Kumar" w:date="2017-03-03T23:28:00Z">
        <w:r w:rsidR="00546CCA">
          <w:t>,</w:t>
        </w:r>
      </w:ins>
      <w:ins w:id="130" w:author="Pradeep Kumar" w:date="2017-03-03T23:23:00Z">
        <w:r>
          <w:t xml:space="preserve"> conduct and understand surveys, </w:t>
        </w:r>
      </w:ins>
    </w:p>
    <w:p w:rsidR="00CD2F2D" w:rsidRDefault="00CD2F2D" w:rsidP="00A87166">
      <w:pPr>
        <w:rPr>
          <w:ins w:id="131" w:author="Pradeep Kumar" w:date="2017-03-03T23:24:00Z"/>
        </w:rPr>
      </w:pPr>
      <w:ins w:id="132" w:author="Pradeep Kumar" w:date="2017-03-03T23:24:00Z">
        <w:r>
          <w:t>We want</w:t>
        </w:r>
      </w:ins>
      <w:ins w:id="133" w:author="Pradeep Kumar" w:date="2017-03-03T23:28:00Z">
        <w:r w:rsidR="0002570F">
          <w:t>ed</w:t>
        </w:r>
      </w:ins>
      <w:ins w:id="134" w:author="Pradeep Kumar" w:date="2017-03-03T23:24:00Z">
        <w:r>
          <w:t xml:space="preserve"> to know more</w:t>
        </w:r>
      </w:ins>
      <w:ins w:id="135" w:author="Pradeep Kumar" w:date="2017-03-03T23:20:00Z">
        <w:r>
          <w:t xml:space="preserve"> about their internet surfing behavior and online </w:t>
        </w:r>
      </w:ins>
      <w:ins w:id="136" w:author="Pradeep Kumar" w:date="2017-03-03T23:21:00Z">
        <w:r>
          <w:t>experiences</w:t>
        </w:r>
      </w:ins>
      <w:ins w:id="137" w:author="Pradeep Kumar" w:date="2017-03-03T23:20:00Z">
        <w:r>
          <w:t>.</w:t>
        </w:r>
      </w:ins>
      <w:ins w:id="138" w:author="Pradeep Kumar" w:date="2017-03-03T23:21:00Z">
        <w:r>
          <w:t xml:space="preserve"> </w:t>
        </w:r>
      </w:ins>
    </w:p>
    <w:p w:rsidR="00CD2F2D" w:rsidRDefault="00CD2F2D" w:rsidP="00A87166">
      <w:pPr>
        <w:rPr>
          <w:ins w:id="139" w:author="Pradeep Kumar" w:date="2017-03-03T23:24:00Z"/>
        </w:rPr>
      </w:pPr>
    </w:p>
    <w:p w:rsidR="0096224F" w:rsidRDefault="00CD2F2D" w:rsidP="00A87166">
      <w:pPr>
        <w:rPr>
          <w:ins w:id="140" w:author="Pradeep Kumar" w:date="2017-03-03T23:29:00Z"/>
        </w:rPr>
      </w:pPr>
      <w:ins w:id="141" w:author="Pradeep Kumar" w:date="2017-03-03T23:21:00Z">
        <w:r>
          <w:t xml:space="preserve">We were confident that they need some technology solution which could easily help them make money online. </w:t>
        </w:r>
      </w:ins>
      <w:ins w:id="142" w:author="Pradeep Kumar" w:date="2017-03-03T23:25:00Z">
        <w:r>
          <w:t xml:space="preserve">To define it in a concrete manner, we designed the survey of 10 questions at Survey Money. </w:t>
        </w:r>
      </w:ins>
    </w:p>
    <w:p w:rsidR="0096224F" w:rsidRDefault="0096224F" w:rsidP="00A87166">
      <w:pPr>
        <w:rPr>
          <w:ins w:id="143" w:author="Pradeep Kumar" w:date="2017-03-03T23:29:00Z"/>
        </w:rPr>
      </w:pPr>
    </w:p>
    <w:p w:rsidR="00A87166" w:rsidRDefault="00CD2F2D" w:rsidP="00A87166">
      <w:pPr>
        <w:rPr>
          <w:ins w:id="144" w:author="Pradeep Kumar" w:date="2017-03-03T23:26:00Z"/>
        </w:rPr>
      </w:pPr>
      <w:ins w:id="145" w:author="Pradeep Kumar" w:date="2017-03-03T23:26:00Z">
        <w:r>
          <w:t>&lt;Open Survey Monkey Link&gt;</w:t>
        </w:r>
      </w:ins>
    </w:p>
    <w:p w:rsidR="00CD2F2D" w:rsidRDefault="00CD2F2D" w:rsidP="00A87166">
      <w:pPr>
        <w:rPr>
          <w:ins w:id="146" w:author="Pradeep Kumar" w:date="2017-03-03T23:26:00Z"/>
        </w:rPr>
      </w:pPr>
    </w:p>
    <w:p w:rsidR="00CD2F2D" w:rsidRDefault="00CD2F2D" w:rsidP="00A87166">
      <w:pPr>
        <w:rPr>
          <w:ins w:id="147" w:author="Pradeep Kumar" w:date="2017-03-03T23:27:00Z"/>
        </w:rPr>
      </w:pPr>
      <w:ins w:id="148" w:author="Pradeep Kumar" w:date="2017-03-03T23:26:00Z">
        <w:r>
          <w:t xml:space="preserve">As you can see, our survey starts with the introductory note, followed by 10 questions around user’s basic details, </w:t>
        </w:r>
      </w:ins>
      <w:ins w:id="149" w:author="Pradeep Kumar" w:date="2017-03-03T23:27:00Z">
        <w:r>
          <w:t>their social networking usage, to know if they have fear of online banking, and to know if they have experience of using online job sites.</w:t>
        </w:r>
      </w:ins>
    </w:p>
    <w:p w:rsidR="00084CA7" w:rsidRDefault="00084CA7" w:rsidP="00A87166">
      <w:pPr>
        <w:rPr>
          <w:ins w:id="150" w:author="Pradeep Kumar" w:date="2017-03-03T23:27:00Z"/>
        </w:rPr>
      </w:pPr>
    </w:p>
    <w:p w:rsidR="00084CA7" w:rsidRDefault="00084CA7" w:rsidP="00A87166">
      <w:ins w:id="151" w:author="Pradeep Kumar" w:date="2017-03-03T23:27:00Z">
        <w:r>
          <w:t>Overall 62 people participated in our Survey and I will now Invite Muni to talk about Survey results and analysis.</w:t>
        </w:r>
      </w:ins>
    </w:p>
    <w:sectPr w:rsidR="00084CA7" w:rsidSect="0011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A612B"/>
    <w:multiLevelType w:val="hybridMultilevel"/>
    <w:tmpl w:val="9E82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deep Kumar">
    <w15:presenceInfo w15:providerId="AD" w15:userId="S-1-5-21-1935655697-515967899-682003330-256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166"/>
    <w:rsid w:val="00000E1D"/>
    <w:rsid w:val="00010D7C"/>
    <w:rsid w:val="00017839"/>
    <w:rsid w:val="0002570F"/>
    <w:rsid w:val="0006112A"/>
    <w:rsid w:val="00065057"/>
    <w:rsid w:val="00084CA7"/>
    <w:rsid w:val="000C583C"/>
    <w:rsid w:val="000D38AD"/>
    <w:rsid w:val="000F0487"/>
    <w:rsid w:val="0011477C"/>
    <w:rsid w:val="0012513E"/>
    <w:rsid w:val="0015282B"/>
    <w:rsid w:val="00212157"/>
    <w:rsid w:val="0022632F"/>
    <w:rsid w:val="00236550"/>
    <w:rsid w:val="0026113A"/>
    <w:rsid w:val="002C21BD"/>
    <w:rsid w:val="002F56A6"/>
    <w:rsid w:val="00330F0C"/>
    <w:rsid w:val="003618AC"/>
    <w:rsid w:val="00371001"/>
    <w:rsid w:val="00387896"/>
    <w:rsid w:val="003B43A1"/>
    <w:rsid w:val="003B513B"/>
    <w:rsid w:val="003C44B8"/>
    <w:rsid w:val="003D0962"/>
    <w:rsid w:val="003D0DAF"/>
    <w:rsid w:val="003D3091"/>
    <w:rsid w:val="00423263"/>
    <w:rsid w:val="00465551"/>
    <w:rsid w:val="00474284"/>
    <w:rsid w:val="00475B14"/>
    <w:rsid w:val="00491427"/>
    <w:rsid w:val="00495DA6"/>
    <w:rsid w:val="004A3E25"/>
    <w:rsid w:val="004B5D06"/>
    <w:rsid w:val="004F08C2"/>
    <w:rsid w:val="004F4F94"/>
    <w:rsid w:val="00525862"/>
    <w:rsid w:val="00546CCA"/>
    <w:rsid w:val="005B0672"/>
    <w:rsid w:val="005C3AA0"/>
    <w:rsid w:val="00611056"/>
    <w:rsid w:val="00647D31"/>
    <w:rsid w:val="006655B8"/>
    <w:rsid w:val="00676126"/>
    <w:rsid w:val="006B5944"/>
    <w:rsid w:val="006C7CE5"/>
    <w:rsid w:val="006E3F07"/>
    <w:rsid w:val="00703CAD"/>
    <w:rsid w:val="007155E0"/>
    <w:rsid w:val="00727D63"/>
    <w:rsid w:val="0073732B"/>
    <w:rsid w:val="00772647"/>
    <w:rsid w:val="007737FB"/>
    <w:rsid w:val="007B3C54"/>
    <w:rsid w:val="007E7A29"/>
    <w:rsid w:val="007F041F"/>
    <w:rsid w:val="008A486C"/>
    <w:rsid w:val="00920AAE"/>
    <w:rsid w:val="00922A95"/>
    <w:rsid w:val="00931F5A"/>
    <w:rsid w:val="00936787"/>
    <w:rsid w:val="00944B90"/>
    <w:rsid w:val="0096224F"/>
    <w:rsid w:val="00962938"/>
    <w:rsid w:val="00970A4E"/>
    <w:rsid w:val="009C667A"/>
    <w:rsid w:val="009C7BE6"/>
    <w:rsid w:val="009F59BD"/>
    <w:rsid w:val="00A06334"/>
    <w:rsid w:val="00A378BF"/>
    <w:rsid w:val="00A42B7F"/>
    <w:rsid w:val="00A42D61"/>
    <w:rsid w:val="00A56169"/>
    <w:rsid w:val="00A57CAB"/>
    <w:rsid w:val="00A87166"/>
    <w:rsid w:val="00AE616E"/>
    <w:rsid w:val="00B1752B"/>
    <w:rsid w:val="00B21D1B"/>
    <w:rsid w:val="00B24EDE"/>
    <w:rsid w:val="00B305C3"/>
    <w:rsid w:val="00B52857"/>
    <w:rsid w:val="00B54E37"/>
    <w:rsid w:val="00B739D0"/>
    <w:rsid w:val="00B86628"/>
    <w:rsid w:val="00B93F1A"/>
    <w:rsid w:val="00BC1F37"/>
    <w:rsid w:val="00BD3208"/>
    <w:rsid w:val="00C06EAF"/>
    <w:rsid w:val="00C12CD1"/>
    <w:rsid w:val="00C15636"/>
    <w:rsid w:val="00C227E1"/>
    <w:rsid w:val="00C32E76"/>
    <w:rsid w:val="00C465D0"/>
    <w:rsid w:val="00C56A2E"/>
    <w:rsid w:val="00C96278"/>
    <w:rsid w:val="00CB3CCD"/>
    <w:rsid w:val="00CB488E"/>
    <w:rsid w:val="00CB5049"/>
    <w:rsid w:val="00CD2F2D"/>
    <w:rsid w:val="00CE13F9"/>
    <w:rsid w:val="00D36CB2"/>
    <w:rsid w:val="00D37FA6"/>
    <w:rsid w:val="00D40582"/>
    <w:rsid w:val="00D73330"/>
    <w:rsid w:val="00D76D09"/>
    <w:rsid w:val="00D8269A"/>
    <w:rsid w:val="00D83881"/>
    <w:rsid w:val="00D93D3A"/>
    <w:rsid w:val="00D97996"/>
    <w:rsid w:val="00DE4788"/>
    <w:rsid w:val="00E1462A"/>
    <w:rsid w:val="00E162D2"/>
    <w:rsid w:val="00E47F42"/>
    <w:rsid w:val="00E811EF"/>
    <w:rsid w:val="00EB4CEB"/>
    <w:rsid w:val="00EC700F"/>
    <w:rsid w:val="00F4379B"/>
    <w:rsid w:val="00F5189C"/>
    <w:rsid w:val="00F55BAB"/>
    <w:rsid w:val="00F862D7"/>
    <w:rsid w:val="00FA2D6A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06CB"/>
  <w15:docId w15:val="{19CE8E85-A406-44FA-B2CE-9AFDDAF2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47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Pradeep Kumar</cp:lastModifiedBy>
  <cp:revision>9</cp:revision>
  <dcterms:created xsi:type="dcterms:W3CDTF">2017-03-03T15:28:00Z</dcterms:created>
  <dcterms:modified xsi:type="dcterms:W3CDTF">2017-03-03T15:47:00Z</dcterms:modified>
</cp:coreProperties>
</file>